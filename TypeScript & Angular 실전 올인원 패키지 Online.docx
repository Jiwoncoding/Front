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631A" w14:textId="78D845DB" w:rsid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단축 평가 논리 계산법</w:t>
      </w:r>
    </w:p>
    <w:p w14:paraId="270924A6" w14:textId="77777777" w:rsid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</w:p>
    <w:p w14:paraId="4F5B33E6" w14:textId="54F3C63E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true &amp;&amp; 'hello'); // hello</w:t>
      </w:r>
    </w:p>
    <w:p w14:paraId="78E2CEA6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false &amp;&amp; 'hello'); // false</w:t>
      </w:r>
    </w:p>
    <w:p w14:paraId="301EBD2D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'hello' &amp;&amp; 'bye'); // bye</w:t>
      </w:r>
    </w:p>
    <w:p w14:paraId="264C3F64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Truthy</w:t>
      </w:r>
      <w:proofErr w:type="gram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한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값이면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뒤에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표시</w:t>
      </w:r>
    </w:p>
    <w:p w14:paraId="5628A336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00A3E2F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null &amp;&amp; 'hello'); // null</w:t>
      </w:r>
    </w:p>
    <w:p w14:paraId="54007CAC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undefined &amp;&amp; 'hello'); // undefined</w:t>
      </w:r>
    </w:p>
    <w:p w14:paraId="31BBA608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'' &amp;&amp; 'hello'); // ""</w:t>
      </w:r>
    </w:p>
    <w:p w14:paraId="06DD48B1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0 &amp;&amp; 'hello'); // 0</w:t>
      </w:r>
    </w:p>
    <w:p w14:paraId="723A6239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1 &amp;&amp; 'hello'); // hello</w:t>
      </w:r>
    </w:p>
    <w:p w14:paraId="44D72030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</w:t>
      </w:r>
      <w:proofErr w:type="gram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1 &amp;&amp; 1); // 1</w:t>
      </w:r>
    </w:p>
    <w:p w14:paraId="0BFAB878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C837DB4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B7A3F60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&amp;&amp;</w:t>
      </w:r>
    </w:p>
    <w:p w14:paraId="2BDE2FAD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특정</w:t>
      </w:r>
      <w:proofErr w:type="gram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값이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유효한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경우에만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어떤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값을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조회할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때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사용</w:t>
      </w:r>
    </w:p>
    <w:p w14:paraId="05D7C59C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const object = </w:t>
      </w: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null;</w:t>
      </w:r>
      <w:proofErr w:type="gramEnd"/>
    </w:p>
    <w:p w14:paraId="41C4A945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const name = object &amp;&amp; </w:t>
      </w: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object.name;</w:t>
      </w:r>
      <w:proofErr w:type="gramEnd"/>
    </w:p>
    <w:p w14:paraId="309E8D5D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console.log(name); // null</w:t>
      </w:r>
    </w:p>
    <w:p w14:paraId="4DA205B2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BC1607E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const object = </w:t>
      </w: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{ name</w:t>
      </w:r>
      <w:proofErr w:type="gram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: '</w:t>
      </w:r>
      <w:proofErr w:type="spell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Jin</w:t>
      </w:r>
      <w:proofErr w:type="spell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' };</w:t>
      </w:r>
    </w:p>
    <w:p w14:paraId="249FB205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const name = object &amp;&amp; </w:t>
      </w: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object.name;</w:t>
      </w:r>
      <w:proofErr w:type="gramEnd"/>
    </w:p>
    <w:p w14:paraId="1D7D210A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console.log(name); // </w:t>
      </w:r>
      <w:proofErr w:type="spell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Jin</w:t>
      </w:r>
      <w:proofErr w:type="spellEnd"/>
    </w:p>
    <w:p w14:paraId="64695173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7669A4B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|| </w:t>
      </w:r>
    </w:p>
    <w:p w14:paraId="763A1033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어떤</w:t>
      </w:r>
      <w:proofErr w:type="gram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값이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없을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때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다른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값을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사용할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때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사용</w:t>
      </w:r>
    </w:p>
    <w:p w14:paraId="2C8C7661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const </w:t>
      </w:r>
      <w:proofErr w:type="spell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namelessDog</w:t>
      </w:r>
      <w:proofErr w:type="spell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{</w:t>
      </w:r>
    </w:p>
    <w:p w14:paraId="23A638D6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name: '',</w:t>
      </w:r>
    </w:p>
    <w:p w14:paraId="3ADF3C2A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};</w:t>
      </w:r>
    </w:p>
    <w:p w14:paraId="2113E99B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function </w:t>
      </w:r>
      <w:proofErr w:type="spell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getName</w:t>
      </w:r>
      <w:proofErr w:type="spell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(animal) {</w:t>
      </w:r>
    </w:p>
    <w:p w14:paraId="13F5AAB1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const name = animal &amp;&amp; </w:t>
      </w: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animal.name;</w:t>
      </w:r>
      <w:proofErr w:type="gramEnd"/>
    </w:p>
    <w:p w14:paraId="52A1F170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return name || '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이름이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없습니다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';</w:t>
      </w:r>
    </w:p>
    <w:p w14:paraId="29B824D0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18691236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const name = </w:t>
      </w:r>
      <w:proofErr w:type="spell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getName</w:t>
      </w:r>
      <w:proofErr w:type="spell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namelessDog</w:t>
      </w:r>
      <w:proofErr w:type="spellEnd"/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  <w:proofErr w:type="gramEnd"/>
    </w:p>
    <w:p w14:paraId="11EC6282" w14:textId="77777777" w:rsidR="00FA51A5" w:rsidRPr="00FA51A5" w:rsidRDefault="00FA51A5" w:rsidP="00FA5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console.log(name)</w:t>
      </w:r>
      <w:proofErr w:type="gramStart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; /</w:t>
      </w:r>
      <w:proofErr w:type="gramEnd"/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이름이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FA51A5">
        <w:rPr>
          <w:rFonts w:ascii="Fira Mono" w:eastAsia="굴림체" w:hAnsi="Fira Mono" w:cs="굴림체"/>
          <w:color w:val="212529"/>
          <w:kern w:val="0"/>
          <w:sz w:val="24"/>
          <w:szCs w:val="24"/>
        </w:rPr>
        <w:t>없습니다</w:t>
      </w:r>
    </w:p>
    <w:p w14:paraId="3EAD5F12" w14:textId="23D7C9D1" w:rsidR="00FA51A5" w:rsidRDefault="00FA51A5"/>
    <w:p w14:paraId="28660DB3" w14:textId="2C9E1361" w:rsidR="00FA51A5" w:rsidRDefault="00FA51A5">
      <w:pPr>
        <w:rPr>
          <w:rFonts w:hint="eastAsia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 xml:space="preserve">단축 평가 논리 계산법은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리액트에서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 xml:space="preserve"> 조건부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>랜더링할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  <w:shd w:val="clear" w:color="auto" w:fill="FFFFFF"/>
        </w:rPr>
        <w:t xml:space="preserve"> 때에 유용하게 사용할 수 있다.</w:t>
      </w:r>
    </w:p>
    <w:sectPr w:rsidR="00FA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A5"/>
    <w:rsid w:val="00A625A1"/>
    <w:rsid w:val="00FA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B66E"/>
  <w15:chartTrackingRefBased/>
  <w15:docId w15:val="{F26B5CE0-86B7-4B3F-AAC9-AEE86246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A51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A51A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51A5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FA5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1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서지원</dc:creator>
  <cp:keywords/>
  <dc:description/>
  <cp:lastModifiedBy>서지원</cp:lastModifiedBy>
  <cp:revision>1</cp:revision>
  <dcterms:created xsi:type="dcterms:W3CDTF">2022-05-04T03:55:00Z</dcterms:created>
  <dcterms:modified xsi:type="dcterms:W3CDTF">2022-05-04T03:56:00Z</dcterms:modified>
</cp:coreProperties>
</file>